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BF5E3" w14:textId="7C7DF340" w:rsidR="00D91080" w:rsidRPr="00573216" w:rsidRDefault="00D91080" w:rsidP="00573216">
      <w:pPr>
        <w:pStyle w:val="Heading1"/>
      </w:pPr>
      <w:r w:rsidRPr="00573216">
        <w:t>MSc Semantic Analysis Exercise</w:t>
      </w:r>
    </w:p>
    <w:p w14:paraId="06E9E174" w14:textId="557AD4B7" w:rsidR="00D91080" w:rsidRDefault="00D91080" w:rsidP="00D91080">
      <w:pPr>
        <w:jc w:val="center"/>
        <w:rPr>
          <w:b/>
        </w:rPr>
      </w:pPr>
    </w:p>
    <w:p w14:paraId="643F4573" w14:textId="23476CA6" w:rsidR="00D91080" w:rsidRPr="00573216" w:rsidRDefault="00D91080" w:rsidP="00573216">
      <w:pPr>
        <w:pStyle w:val="Heading2"/>
      </w:pPr>
      <w:r w:rsidRPr="00573216">
        <w:t>Rationale</w:t>
      </w:r>
    </w:p>
    <w:p w14:paraId="061FDCE6" w14:textId="0F6A06B3" w:rsidR="00D91080" w:rsidRDefault="00D91080" w:rsidP="00D91080">
      <w:pPr>
        <w:rPr>
          <w:b/>
        </w:rPr>
      </w:pPr>
    </w:p>
    <w:p w14:paraId="718FBBC5" w14:textId="5969CE31" w:rsidR="00D91080" w:rsidRDefault="00D91080" w:rsidP="00D91080">
      <w:r>
        <w:t>Argument Structure (sometimes called Predicate Argument Structure) is an important clinical topic</w:t>
      </w:r>
      <w:r w:rsidR="0076583E">
        <w:t>, especially in the field of Aphasia intervention. However, it</w:t>
      </w:r>
      <w:r>
        <w:t xml:space="preserve"> is not assessed in the Semester 2 Lingu</w:t>
      </w:r>
      <w:r w:rsidR="0076583E">
        <w:t>i</w:t>
      </w:r>
      <w:r>
        <w:t>stics exam. Therefore to assess knowledge of this topic, MScs are required to pass a separate assessment on this topic.</w:t>
      </w:r>
    </w:p>
    <w:p w14:paraId="6AD76D52" w14:textId="6589D1AE" w:rsidR="00D91080" w:rsidRDefault="00D91080" w:rsidP="00D91080"/>
    <w:p w14:paraId="226DCCC9" w14:textId="38E3469C" w:rsidR="007D4590" w:rsidRDefault="00D91080" w:rsidP="00573216">
      <w:pPr>
        <w:pStyle w:val="Heading2"/>
      </w:pPr>
      <w:r>
        <w:t>The brief</w:t>
      </w:r>
    </w:p>
    <w:p w14:paraId="0218933C" w14:textId="77777777" w:rsidR="00573216" w:rsidRPr="00573216" w:rsidRDefault="00573216" w:rsidP="00573216"/>
    <w:p w14:paraId="21D9223B" w14:textId="0B9DAC3A" w:rsidR="007D4590" w:rsidRPr="00573216" w:rsidRDefault="007D4590" w:rsidP="00573216">
      <w:pPr>
        <w:keepNext/>
        <w:keepLines/>
        <w:spacing w:before="40"/>
        <w:outlineLvl w:val="1"/>
        <w:rPr>
          <w:b/>
          <w:i/>
          <w:sz w:val="28"/>
        </w:rPr>
      </w:pPr>
      <w:r w:rsidRPr="00573216">
        <w:rPr>
          <w:b/>
          <w:i/>
          <w:sz w:val="28"/>
        </w:rPr>
        <w:t>Part 1</w:t>
      </w:r>
      <w:r w:rsidR="00FF1D36" w:rsidRPr="00573216">
        <w:rPr>
          <w:b/>
          <w:i/>
          <w:sz w:val="28"/>
        </w:rPr>
        <w:t xml:space="preserve"> – Analysis of Argument Structure</w:t>
      </w:r>
    </w:p>
    <w:p w14:paraId="599CA853" w14:textId="77777777" w:rsidR="00D91080" w:rsidRDefault="00D91080" w:rsidP="00573216">
      <w:pPr>
        <w:keepNext/>
        <w:keepLines/>
        <w:spacing w:before="40"/>
        <w:outlineLvl w:val="1"/>
      </w:pPr>
    </w:p>
    <w:p w14:paraId="658EC382" w14:textId="77777777" w:rsidR="00D91080" w:rsidRDefault="00D91080" w:rsidP="00573216">
      <w:pPr>
        <w:keepNext/>
        <w:keepLines/>
        <w:spacing w:before="40"/>
        <w:outlineLvl w:val="1"/>
      </w:pPr>
      <w:r>
        <w:t>Analyse the argument structure of the following Cinderella stories, taken from adult clients with aphasia. To do this, first identify the sentences using square brackets, e.g.</w:t>
      </w:r>
    </w:p>
    <w:p w14:paraId="655D189C" w14:textId="77777777" w:rsidR="00D91080" w:rsidRDefault="00D91080" w:rsidP="00573216">
      <w:pPr>
        <w:keepNext/>
        <w:keepLines/>
        <w:spacing w:before="40"/>
        <w:outlineLvl w:val="1"/>
      </w:pPr>
    </w:p>
    <w:p w14:paraId="12E5E40C" w14:textId="7AE9B4B2" w:rsidR="00D91080" w:rsidRDefault="00D91080" w:rsidP="00573216">
      <w:pPr>
        <w:keepNext/>
        <w:keepLines/>
        <w:spacing w:before="40"/>
        <w:outlineLvl w:val="1"/>
      </w:pPr>
      <w:r w:rsidRPr="00D91080">
        <w:rPr>
          <w:highlight w:val="lightGray"/>
        </w:rPr>
        <w:t>[ The fairy godmother cast a magic spell ] [Cinderella was… into a pumpkin]</w:t>
      </w:r>
    </w:p>
    <w:p w14:paraId="47A60D9A" w14:textId="77777777" w:rsidR="00D91080" w:rsidRDefault="00D91080" w:rsidP="00573216">
      <w:pPr>
        <w:keepNext/>
        <w:keepLines/>
        <w:spacing w:before="40"/>
        <w:outlineLvl w:val="1"/>
      </w:pPr>
    </w:p>
    <w:p w14:paraId="2C548D0F" w14:textId="1DC20120" w:rsidR="00092EEF" w:rsidRDefault="00D91080" w:rsidP="00573216">
      <w:pPr>
        <w:keepNext/>
        <w:keepLines/>
        <w:spacing w:before="40"/>
        <w:outlineLvl w:val="1"/>
      </w:pPr>
      <w:r>
        <w:t>Sometimes it’s a bit difficult to decide where a sentence begins as there are lots of fillers, e.g. “ooh”, “</w:t>
      </w:r>
      <w:proofErr w:type="spellStart"/>
      <w:r>
        <w:t>ahh</w:t>
      </w:r>
      <w:proofErr w:type="spellEnd"/>
      <w:r>
        <w:t xml:space="preserve">” and groping patterns (e.g. repetitions of the same Noun Phrase). Try to </w:t>
      </w:r>
      <w:ins w:id="0" w:author="Nick Riches" w:date="2018-12-14T13:22:00Z">
        <w:r w:rsidR="00597006">
          <w:t>“</w:t>
        </w:r>
      </w:ins>
      <w:r>
        <w:t>segment</w:t>
      </w:r>
      <w:ins w:id="1" w:author="Nick Riches" w:date="2018-12-14T13:22:00Z">
        <w:r w:rsidR="00597006">
          <w:t>”</w:t>
        </w:r>
      </w:ins>
      <w:r>
        <w:t xml:space="preserve"> the </w:t>
      </w:r>
      <w:del w:id="2" w:author="Nick Riches" w:date="2018-12-14T13:13:00Z">
        <w:r w:rsidDel="005B3D71">
          <w:delText xml:space="preserve">utterances </w:delText>
        </w:r>
      </w:del>
      <w:ins w:id="3" w:author="Nick Riches" w:date="2018-12-14T13:13:00Z">
        <w:r w:rsidR="005B3D71">
          <w:t xml:space="preserve">sentences </w:t>
        </w:r>
      </w:ins>
      <w:ins w:id="4" w:author="Nick Riches" w:date="2018-12-14T13:22:00Z">
        <w:r w:rsidR="00597006">
          <w:t xml:space="preserve">(i.e. identify beginnings and ends) </w:t>
        </w:r>
      </w:ins>
      <w:r>
        <w:t>to ignore the filler material</w:t>
      </w:r>
    </w:p>
    <w:p w14:paraId="3FC10FE0" w14:textId="77777777" w:rsidR="00092EEF" w:rsidRDefault="00092EEF" w:rsidP="00573216">
      <w:pPr>
        <w:keepNext/>
        <w:keepLines/>
        <w:spacing w:before="40"/>
        <w:outlineLvl w:val="1"/>
      </w:pPr>
    </w:p>
    <w:p w14:paraId="5111CA16" w14:textId="187FA0A0" w:rsidR="00092EEF" w:rsidRDefault="00092EEF" w:rsidP="00092EEF">
      <w:pPr>
        <w:keepNext/>
        <w:keepLines/>
        <w:spacing w:before="40"/>
        <w:outlineLvl w:val="1"/>
      </w:pPr>
      <w:r>
        <w:t xml:space="preserve">Guidelines regarding segmentation are provided in </w:t>
      </w:r>
    </w:p>
    <w:p w14:paraId="7341D624" w14:textId="77777777" w:rsidR="00092EEF" w:rsidRDefault="00092EEF" w:rsidP="00092EEF">
      <w:pPr>
        <w:keepNext/>
        <w:keepLines/>
        <w:spacing w:before="40"/>
        <w:outlineLvl w:val="1"/>
      </w:pPr>
    </w:p>
    <w:p w14:paraId="32828416" w14:textId="1C56FE81" w:rsidR="00092EEF" w:rsidRDefault="00092EEF" w:rsidP="00092EEF">
      <w:pPr>
        <w:ind w:left="284" w:right="379"/>
      </w:pPr>
      <w:proofErr w:type="spellStart"/>
      <w:r w:rsidRPr="00092EEF">
        <w:t>Saffran</w:t>
      </w:r>
      <w:proofErr w:type="spellEnd"/>
      <w:r w:rsidRPr="00092EEF">
        <w:t xml:space="preserve">, E. M., Berndt, R. S., &amp; Schwartz, M. F. (1989). </w:t>
      </w:r>
      <w:hyperlink r:id="rId5" w:history="1">
        <w:r w:rsidRPr="00092EEF">
          <w:rPr>
            <w:rStyle w:val="Hyperlink"/>
          </w:rPr>
          <w:t>The quantitative analysis of agrammatic production</w:t>
        </w:r>
      </w:hyperlink>
      <w:r w:rsidRPr="00092EEF">
        <w:t xml:space="preserve">: Procedure and data. Brain and Language, 37(3), 440–479. </w:t>
      </w:r>
      <w:r w:rsidRPr="0034503E">
        <w:rPr>
          <w:rStyle w:val="Hyperlink"/>
          <w:color w:val="000000" w:themeColor="text1"/>
          <w:u w:val="none"/>
        </w:rPr>
        <w:t>https://doi.org/10.1016/0093-934X(89)90030-8</w:t>
      </w:r>
    </w:p>
    <w:p w14:paraId="54120E84" w14:textId="77777777" w:rsidR="00092EEF" w:rsidRDefault="00092EEF" w:rsidP="00092EEF">
      <w:pPr>
        <w:ind w:right="379"/>
      </w:pPr>
    </w:p>
    <w:p w14:paraId="205C930E" w14:textId="1745E7BA" w:rsidR="0034503E" w:rsidRDefault="0034503E" w:rsidP="0034503E">
      <w:r>
        <w:t>The relevant information on</w:t>
      </w:r>
      <w:del w:id="5" w:author="Nick Riches" w:date="2018-12-14T13:25:00Z">
        <w:r w:rsidDel="00597006">
          <w:delText xml:space="preserve"> utterance</w:delText>
        </w:r>
      </w:del>
      <w:ins w:id="6" w:author="Nick Riches" w:date="2018-12-14T13:25:00Z">
        <w:r w:rsidR="00597006">
          <w:t xml:space="preserve"> sentence</w:t>
        </w:r>
      </w:ins>
      <w:r>
        <w:t xml:space="preserve"> segmentation is in Section V or the Appendix.</w:t>
      </w:r>
    </w:p>
    <w:p w14:paraId="53C3C594" w14:textId="77777777" w:rsidR="00092EEF" w:rsidRDefault="00092EEF" w:rsidP="00092EEF">
      <w:pPr>
        <w:ind w:right="379"/>
      </w:pPr>
      <w:r>
        <w:t xml:space="preserve">Click on the hyperlink above to access, or go to this URL: </w:t>
      </w:r>
      <w:hyperlink r:id="rId6" w:history="1">
        <w:r w:rsidRPr="00B35A53">
          <w:rPr>
            <w:rStyle w:val="Hyperlink"/>
          </w:rPr>
          <w:t>https://www.sciencedirect.com/science/article/pii/0093934X89900308</w:t>
        </w:r>
      </w:hyperlink>
      <w:r>
        <w:t xml:space="preserve">. </w:t>
      </w:r>
    </w:p>
    <w:p w14:paraId="17FA182E" w14:textId="77777777" w:rsidR="00D91080" w:rsidRDefault="00D91080" w:rsidP="00D91080"/>
    <w:p w14:paraId="2CF04031" w14:textId="3FB3E468" w:rsidR="00092EEF" w:rsidRDefault="0034503E" w:rsidP="00D91080">
      <w:r>
        <w:t>Further details on segmentation are provided in</w:t>
      </w:r>
    </w:p>
    <w:p w14:paraId="1A8233A4" w14:textId="77777777" w:rsidR="0034503E" w:rsidRDefault="0034503E" w:rsidP="00D91080"/>
    <w:p w14:paraId="55FD0D9D" w14:textId="36D68234" w:rsidR="0034503E" w:rsidRDefault="0034503E" w:rsidP="0034503E">
      <w:pPr>
        <w:ind w:left="284"/>
      </w:pPr>
      <w:proofErr w:type="spellStart"/>
      <w:r w:rsidRPr="0034503E">
        <w:t>Rochon</w:t>
      </w:r>
      <w:proofErr w:type="spellEnd"/>
      <w:r w:rsidRPr="0034503E">
        <w:t xml:space="preserve">, E., </w:t>
      </w:r>
      <w:proofErr w:type="spellStart"/>
      <w:r w:rsidRPr="0034503E">
        <w:t>Saffran</w:t>
      </w:r>
      <w:proofErr w:type="spellEnd"/>
      <w:r w:rsidRPr="0034503E">
        <w:t xml:space="preserve">, E. M., Berndt, R. S., &amp; Schwartz, M. F. (2000). </w:t>
      </w:r>
      <w:hyperlink r:id="rId7" w:history="1">
        <w:r w:rsidRPr="0034503E">
          <w:rPr>
            <w:rStyle w:val="Hyperlink"/>
          </w:rPr>
          <w:t>Quantitative Analysis of Aphasic Sentence Production</w:t>
        </w:r>
      </w:hyperlink>
      <w:r w:rsidRPr="0034503E">
        <w:t>: Further Development and New Data. Brain and Language, 72(3), 193–218. https://doi.org/10.1006/brln.1999.2285</w:t>
      </w:r>
    </w:p>
    <w:p w14:paraId="52FD2AA3" w14:textId="77777777" w:rsidR="0034503E" w:rsidRDefault="0034503E" w:rsidP="0034503E">
      <w:pPr>
        <w:ind w:left="284"/>
      </w:pPr>
    </w:p>
    <w:p w14:paraId="1003CCDC" w14:textId="5AA9D096" w:rsidR="0034503E" w:rsidRDefault="0034503E" w:rsidP="00D91080">
      <w:r>
        <w:t xml:space="preserve">Click on the hyperlink above, or go to the this URL: </w:t>
      </w:r>
      <w:hyperlink r:id="rId8" w:history="1">
        <w:r w:rsidRPr="0034503E">
          <w:rPr>
            <w:rStyle w:val="Hyperlink"/>
          </w:rPr>
          <w:t>https://www.sciencedirect.com/science/article/pii/S0093934X9992285X?via%3Dihub</w:t>
        </w:r>
      </w:hyperlink>
    </w:p>
    <w:p w14:paraId="55599557" w14:textId="77777777" w:rsidR="0034503E" w:rsidRDefault="0034503E" w:rsidP="00D91080"/>
    <w:p w14:paraId="08A04488" w14:textId="77777777" w:rsidR="0034503E" w:rsidRDefault="0034503E" w:rsidP="00D91080">
      <w:pPr>
        <w:outlineLvl w:val="0"/>
      </w:pPr>
    </w:p>
    <w:p w14:paraId="0771CBCF" w14:textId="77777777" w:rsidR="0034503E" w:rsidRDefault="0034503E" w:rsidP="00D91080">
      <w:pPr>
        <w:outlineLvl w:val="0"/>
      </w:pPr>
    </w:p>
    <w:p w14:paraId="33A472BB" w14:textId="77777777" w:rsidR="0034503E" w:rsidRDefault="0034503E" w:rsidP="00D91080">
      <w:pPr>
        <w:outlineLvl w:val="0"/>
      </w:pPr>
    </w:p>
    <w:p w14:paraId="707E6DB5" w14:textId="0B3CEFED" w:rsidR="00D91080" w:rsidRDefault="0034503E" w:rsidP="00D91080">
      <w:pPr>
        <w:outlineLvl w:val="0"/>
      </w:pPr>
      <w:r>
        <w:t>T</w:t>
      </w:r>
      <w:r w:rsidR="00D91080">
        <w:t>hen use a code to classify the sentence;</w:t>
      </w:r>
    </w:p>
    <w:p w14:paraId="3D43A028" w14:textId="77777777" w:rsidR="00D91080" w:rsidRDefault="00D91080" w:rsidP="00D91080"/>
    <w:p w14:paraId="6663EB7B" w14:textId="77777777" w:rsidR="00D91080" w:rsidRDefault="00D91080" w:rsidP="00D91080">
      <w:pPr>
        <w:ind w:left="284"/>
        <w:outlineLvl w:val="0"/>
      </w:pPr>
      <w:r>
        <w:t>A = Argument included</w:t>
      </w:r>
    </w:p>
    <w:p w14:paraId="224DBC6E" w14:textId="3A710B86" w:rsidR="00D91080" w:rsidRDefault="00D91080" w:rsidP="00D91080">
      <w:pPr>
        <w:ind w:left="284"/>
      </w:pPr>
      <w:r>
        <w:t xml:space="preserve">V = </w:t>
      </w:r>
      <w:ins w:id="7" w:author="Nick Riches" w:date="2018-12-14T13:15:00Z">
        <w:r w:rsidR="005B3D71">
          <w:t xml:space="preserve">Main </w:t>
        </w:r>
      </w:ins>
      <w:r>
        <w:t>Verb included</w:t>
      </w:r>
    </w:p>
    <w:p w14:paraId="1B428D46" w14:textId="77777777" w:rsidR="00D91080" w:rsidRDefault="00D91080" w:rsidP="00D91080">
      <w:pPr>
        <w:ind w:left="284"/>
      </w:pPr>
      <w:r>
        <w:t>X = Argument / Verb omitted</w:t>
      </w:r>
    </w:p>
    <w:p w14:paraId="63326A94" w14:textId="77777777" w:rsidR="00D91080" w:rsidRDefault="00D91080" w:rsidP="00D91080">
      <w:pPr>
        <w:ind w:left="284"/>
      </w:pPr>
      <w:r>
        <w:t>I = Implicit element</w:t>
      </w:r>
    </w:p>
    <w:p w14:paraId="202F99CB" w14:textId="3D50BD51" w:rsidR="00D91080" w:rsidRDefault="00D91080" w:rsidP="00D91080">
      <w:pPr>
        <w:ind w:left="284"/>
      </w:pPr>
    </w:p>
    <w:p w14:paraId="5D7B958E" w14:textId="3AA963D2" w:rsidR="00D91080" w:rsidRDefault="00D91080" w:rsidP="00D91080">
      <w:pPr>
        <w:ind w:left="284"/>
      </w:pPr>
      <w:r>
        <w:t>For example…</w:t>
      </w:r>
    </w:p>
    <w:p w14:paraId="57100EA5" w14:textId="77777777" w:rsidR="00D91080" w:rsidRDefault="00D91080" w:rsidP="00D91080">
      <w:pPr>
        <w:ind w:left="284"/>
      </w:pPr>
    </w:p>
    <w:p w14:paraId="5D2BB50B" w14:textId="35BC534F" w:rsidR="00D91080" w:rsidRDefault="00D91080" w:rsidP="00D91080">
      <w:pPr>
        <w:ind w:left="284"/>
      </w:pPr>
      <w:r w:rsidRPr="00D91080">
        <w:rPr>
          <w:i/>
          <w:highlight w:val="lightGray"/>
        </w:rPr>
        <w:t>Jack likes</w:t>
      </w:r>
      <w:r w:rsidRPr="00D91080">
        <w:rPr>
          <w:highlight w:val="lightGray"/>
        </w:rPr>
        <w:t xml:space="preserve"> = AVX</w:t>
      </w:r>
      <w:r>
        <w:t xml:space="preserve"> (Subject Argument included, </w:t>
      </w:r>
      <w:ins w:id="8" w:author="Nick Riches" w:date="2018-12-14T13:15:00Z">
        <w:r w:rsidR="005B3D71">
          <w:t xml:space="preserve">main </w:t>
        </w:r>
      </w:ins>
      <w:r>
        <w:t>Verb included, post-verbal argument omitted)</w:t>
      </w:r>
    </w:p>
    <w:p w14:paraId="08B8054D" w14:textId="14D4D2F8" w:rsidR="00D91080" w:rsidRPr="00D91080" w:rsidRDefault="00D91080" w:rsidP="00D91080">
      <w:pPr>
        <w:ind w:left="284"/>
      </w:pPr>
      <w:r w:rsidRPr="00D91080">
        <w:rPr>
          <w:i/>
          <w:highlight w:val="lightGray"/>
        </w:rPr>
        <w:t xml:space="preserve">The scary witch </w:t>
      </w:r>
      <w:r w:rsidRPr="00D91080">
        <w:rPr>
          <w:highlight w:val="lightGray"/>
        </w:rPr>
        <w:t>= AX</w:t>
      </w:r>
      <w:r>
        <w:t xml:space="preserve"> (Subject argument, but no</w:t>
      </w:r>
      <w:ins w:id="9" w:author="Nick Riches" w:date="2018-12-14T13:15:00Z">
        <w:r w:rsidR="005B3D71">
          <w:t xml:space="preserve"> </w:t>
        </w:r>
        <w:proofErr w:type="spellStart"/>
        <w:r w:rsidR="005B3D71">
          <w:t>main</w:t>
        </w:r>
      </w:ins>
      <w:del w:id="10" w:author="Nick Riches" w:date="2018-12-14T13:15:00Z">
        <w:r w:rsidDel="005B3D71">
          <w:delText xml:space="preserve"> </w:delText>
        </w:r>
      </w:del>
      <w:ins w:id="11" w:author="Nick Riches" w:date="2018-12-14T13:16:00Z">
        <w:r w:rsidR="005B3D71">
          <w:t>V</w:t>
        </w:r>
      </w:ins>
      <w:del w:id="12" w:author="Nick Riches" w:date="2018-12-14T13:16:00Z">
        <w:r w:rsidDel="005B3D71">
          <w:delText>v</w:delText>
        </w:r>
      </w:del>
      <w:r>
        <w:t>erb</w:t>
      </w:r>
      <w:proofErr w:type="spellEnd"/>
      <w:r>
        <w:t>)</w:t>
      </w:r>
    </w:p>
    <w:p w14:paraId="70CD5EF4" w14:textId="43AE42B2" w:rsidR="00D91080" w:rsidRDefault="00D91080" w:rsidP="00D91080">
      <w:pPr>
        <w:ind w:left="284"/>
      </w:pPr>
      <w:r w:rsidRPr="00D91080">
        <w:rPr>
          <w:i/>
          <w:highlight w:val="lightGray"/>
        </w:rPr>
        <w:t>Come here</w:t>
      </w:r>
      <w:r w:rsidRPr="00D91080">
        <w:rPr>
          <w:highlight w:val="lightGray"/>
        </w:rPr>
        <w:t xml:space="preserve"> = IVA</w:t>
      </w:r>
      <w:r>
        <w:t xml:space="preserve"> (Implicit subject argument, </w:t>
      </w:r>
      <w:ins w:id="13" w:author="Nick Riches" w:date="2018-12-14T13:16:00Z">
        <w:r w:rsidR="005B3D71">
          <w:t xml:space="preserve">main </w:t>
        </w:r>
      </w:ins>
      <w:r>
        <w:t xml:space="preserve">Verb, and </w:t>
      </w:r>
      <w:proofErr w:type="spellStart"/>
      <w:r>
        <w:t>postverbal</w:t>
      </w:r>
      <w:proofErr w:type="spellEnd"/>
      <w:r>
        <w:t xml:space="preserve"> argument (locative ‘here’)</w:t>
      </w:r>
    </w:p>
    <w:p w14:paraId="1B6C7EBA" w14:textId="5C4824ED" w:rsidR="00850F9B" w:rsidRPr="00850F9B" w:rsidRDefault="00850F9B" w:rsidP="00D91080">
      <w:pPr>
        <w:ind w:left="284"/>
      </w:pPr>
      <w:r>
        <w:rPr>
          <w:i/>
          <w:highlight w:val="lightGray"/>
        </w:rPr>
        <w:t>She ran</w:t>
      </w:r>
      <w:r>
        <w:rPr>
          <w:highlight w:val="lightGray"/>
        </w:rPr>
        <w:t xml:space="preserve"> = AV</w:t>
      </w:r>
      <w:r w:rsidRPr="00850F9B">
        <w:t xml:space="preserve"> (</w:t>
      </w:r>
      <w:r>
        <w:t xml:space="preserve">Subject argument, plus </w:t>
      </w:r>
      <w:ins w:id="14" w:author="Nick Riches" w:date="2018-12-14T13:16:00Z">
        <w:r w:rsidR="005B3D71">
          <w:t>main V</w:t>
        </w:r>
      </w:ins>
      <w:del w:id="15" w:author="Nick Riches" w:date="2018-12-14T13:16:00Z">
        <w:r w:rsidDel="005B3D71">
          <w:delText>v</w:delText>
        </w:r>
      </w:del>
      <w:r>
        <w:t>erb. No post-verbal argument required)</w:t>
      </w:r>
    </w:p>
    <w:p w14:paraId="11C0AF6E" w14:textId="56BD7ADA" w:rsidR="00D91080" w:rsidRDefault="00D91080" w:rsidP="00D91080">
      <w:pPr>
        <w:ind w:left="284"/>
      </w:pPr>
      <w:r w:rsidRPr="00D91080">
        <w:rPr>
          <w:i/>
          <w:highlight w:val="lightGray"/>
        </w:rPr>
        <w:t>Ate it</w:t>
      </w:r>
      <w:r w:rsidRPr="00D91080">
        <w:rPr>
          <w:highlight w:val="lightGray"/>
        </w:rPr>
        <w:t xml:space="preserve"> = XVA</w:t>
      </w:r>
      <w:r>
        <w:t xml:space="preserve"> (Subject argument omitted, </w:t>
      </w:r>
      <w:ins w:id="16" w:author="Nick Riches" w:date="2018-12-14T13:16:00Z">
        <w:r w:rsidR="005B3D71">
          <w:t xml:space="preserve">main </w:t>
        </w:r>
      </w:ins>
      <w:r>
        <w:t xml:space="preserve">Verb included, and </w:t>
      </w:r>
      <w:proofErr w:type="spellStart"/>
      <w:r>
        <w:t>postverbal</w:t>
      </w:r>
      <w:proofErr w:type="spellEnd"/>
      <w:r>
        <w:t xml:space="preserve"> argument included.</w:t>
      </w:r>
    </w:p>
    <w:p w14:paraId="2816BAF2" w14:textId="489F1AEF" w:rsidR="00D91080" w:rsidRDefault="00D91080" w:rsidP="00D91080"/>
    <w:p w14:paraId="1AD92D26" w14:textId="38076BD0" w:rsidR="00D91080" w:rsidRDefault="00D91080" w:rsidP="00D91080">
      <w:r>
        <w:t xml:space="preserve">When writing these codes, </w:t>
      </w:r>
      <w:r w:rsidRPr="00D91080">
        <w:rPr>
          <w:b/>
          <w:u w:val="single"/>
        </w:rPr>
        <w:t>make sure there is no gap between the letters.</w:t>
      </w:r>
    </w:p>
    <w:p w14:paraId="2DCE904C" w14:textId="77777777" w:rsidR="00D91080" w:rsidRDefault="00D91080" w:rsidP="00D91080"/>
    <w:p w14:paraId="612A1A35" w14:textId="5C19D9AC" w:rsidR="00D91080" w:rsidRDefault="00D91080" w:rsidP="00D91080">
      <w:r>
        <w:t xml:space="preserve">Put the Argument Structure codes inside the square brackets at the end of the </w:t>
      </w:r>
      <w:del w:id="17" w:author="Nick Riches" w:date="2018-12-14T13:26:00Z">
        <w:r w:rsidDel="00597006">
          <w:delText xml:space="preserve">utterance </w:delText>
        </w:r>
      </w:del>
      <w:ins w:id="18" w:author="Nick Riches" w:date="2018-12-14T13:26:00Z">
        <w:r w:rsidR="00597006">
          <w:t>sentence</w:t>
        </w:r>
        <w:r w:rsidR="00597006">
          <w:t xml:space="preserve"> </w:t>
        </w:r>
      </w:ins>
      <w:r>
        <w:t>which they refer to, e.g.</w:t>
      </w:r>
    </w:p>
    <w:p w14:paraId="50FA333F" w14:textId="7EB13A85" w:rsidR="00D91080" w:rsidRDefault="00D91080" w:rsidP="00D91080"/>
    <w:p w14:paraId="701EF5F4" w14:textId="71CDCEA7" w:rsidR="00D91080" w:rsidRDefault="00D91080" w:rsidP="00D91080">
      <w:r w:rsidRPr="00D91080">
        <w:rPr>
          <w:highlight w:val="lightGray"/>
        </w:rPr>
        <w:t xml:space="preserve">[ The fairy godmother cast a magic spell </w:t>
      </w:r>
      <w:r>
        <w:rPr>
          <w:highlight w:val="lightGray"/>
        </w:rPr>
        <w:t xml:space="preserve">AVA </w:t>
      </w:r>
      <w:r w:rsidRPr="00D91080">
        <w:rPr>
          <w:highlight w:val="lightGray"/>
        </w:rPr>
        <w:t>] [Cinderella was… into a pumpkin</w:t>
      </w:r>
      <w:r>
        <w:rPr>
          <w:highlight w:val="lightGray"/>
        </w:rPr>
        <w:t xml:space="preserve"> AXA</w:t>
      </w:r>
      <w:r w:rsidR="00850F9B">
        <w:rPr>
          <w:highlight w:val="lightGray"/>
        </w:rPr>
        <w:t xml:space="preserve"> </w:t>
      </w:r>
      <w:r w:rsidRPr="00D91080">
        <w:rPr>
          <w:highlight w:val="lightGray"/>
        </w:rPr>
        <w:t>]</w:t>
      </w:r>
    </w:p>
    <w:p w14:paraId="01069389" w14:textId="77777777" w:rsidR="00D91080" w:rsidRDefault="00D91080" w:rsidP="00D91080"/>
    <w:p w14:paraId="0B0EA14C" w14:textId="223919C9" w:rsidR="00D91080" w:rsidRDefault="007D4590" w:rsidP="00D91080">
      <w:r>
        <w:t xml:space="preserve">For marking purposes it would be very useful if you could </w:t>
      </w:r>
      <w:r w:rsidRPr="00573216">
        <w:rPr>
          <w:b/>
        </w:rPr>
        <w:t xml:space="preserve">switch on Track Changes in </w:t>
      </w:r>
      <w:r w:rsidR="00573216" w:rsidRPr="00573216">
        <w:rPr>
          <w:b/>
        </w:rPr>
        <w:t>W</w:t>
      </w:r>
      <w:r w:rsidRPr="00573216">
        <w:rPr>
          <w:b/>
        </w:rPr>
        <w:t>ord</w:t>
      </w:r>
      <w:r>
        <w:t>, so I can more easily see the annotations that you have made.</w:t>
      </w:r>
    </w:p>
    <w:p w14:paraId="57CC7DE1" w14:textId="5B06007F" w:rsidR="007D4590" w:rsidRDefault="007D4590" w:rsidP="00D91080"/>
    <w:p w14:paraId="104DE739" w14:textId="7B5B8F40" w:rsidR="007D4590" w:rsidRPr="00573216" w:rsidRDefault="007D4590" w:rsidP="00D91080">
      <w:pPr>
        <w:rPr>
          <w:b/>
          <w:i/>
          <w:sz w:val="28"/>
        </w:rPr>
      </w:pPr>
      <w:r w:rsidRPr="00573216">
        <w:rPr>
          <w:b/>
          <w:i/>
          <w:sz w:val="28"/>
        </w:rPr>
        <w:t>Part 2</w:t>
      </w:r>
      <w:r w:rsidR="00FF1D36" w:rsidRPr="00573216">
        <w:rPr>
          <w:b/>
          <w:i/>
          <w:sz w:val="28"/>
        </w:rPr>
        <w:t xml:space="preserve"> – Brief Report</w:t>
      </w:r>
    </w:p>
    <w:p w14:paraId="083D064E" w14:textId="2827A0B9" w:rsidR="007D4590" w:rsidRDefault="007D4590" w:rsidP="00D91080">
      <w:pPr>
        <w:rPr>
          <w:b/>
          <w:i/>
        </w:rPr>
      </w:pPr>
    </w:p>
    <w:p w14:paraId="3E50239A" w14:textId="1A72A001" w:rsidR="00850F9B" w:rsidRDefault="007D4590" w:rsidP="00850F9B">
      <w:r>
        <w:t xml:space="preserve">Now that you have coded the transcripts, you need to determine the extent to which </w:t>
      </w:r>
      <w:del w:id="19" w:author="Nick Riches" w:date="2018-12-14T13:14:00Z">
        <w:r w:rsidDel="005B3D71">
          <w:delText xml:space="preserve">the </w:delText>
        </w:r>
      </w:del>
      <w:ins w:id="20" w:author="Nick Riches" w:date="2018-12-14T13:14:00Z">
        <w:r w:rsidR="005B3D71">
          <w:t xml:space="preserve">both </w:t>
        </w:r>
      </w:ins>
      <w:r>
        <w:t>client</w:t>
      </w:r>
      <w:ins w:id="21" w:author="Nick Riches" w:date="2018-12-14T13:14:00Z">
        <w:r w:rsidR="005B3D71">
          <w:t>s</w:t>
        </w:r>
      </w:ins>
      <w:r w:rsidR="00850F9B">
        <w:t xml:space="preserve"> </w:t>
      </w:r>
      <w:r>
        <w:t>ha</w:t>
      </w:r>
      <w:ins w:id="22" w:author="Nick Riches" w:date="2018-12-14T13:14:00Z">
        <w:r w:rsidR="005B3D71">
          <w:t>ve</w:t>
        </w:r>
      </w:ins>
      <w:del w:id="23" w:author="Nick Riches" w:date="2018-12-14T13:14:00Z">
        <w:r w:rsidDel="005B3D71">
          <w:delText>s</w:delText>
        </w:r>
      </w:del>
      <w:r>
        <w:t xml:space="preserve"> a difficulty with argument structure. To do this you need to refer to the following paper:</w:t>
      </w:r>
    </w:p>
    <w:p w14:paraId="7DA78187" w14:textId="77777777" w:rsidR="00850F9B" w:rsidRDefault="00850F9B" w:rsidP="00850F9B"/>
    <w:p w14:paraId="0E5B3AD0" w14:textId="42FEF589" w:rsidR="00092EEF" w:rsidRPr="00850F9B" w:rsidRDefault="00092EEF" w:rsidP="00092EEF">
      <w:pPr>
        <w:ind w:left="284" w:right="379"/>
      </w:pPr>
      <w:r w:rsidRPr="00850F9B">
        <w:t xml:space="preserve">Webster, J., Franklin, S., &amp; Howard, D. (2007). </w:t>
      </w:r>
      <w:hyperlink r:id="rId9" w:history="1">
        <w:r w:rsidRPr="00092EEF">
          <w:rPr>
            <w:rStyle w:val="Hyperlink"/>
          </w:rPr>
          <w:t>An analysis of thematic and phrasal structure in people with aphasia</w:t>
        </w:r>
      </w:hyperlink>
      <w:r w:rsidRPr="00850F9B">
        <w:t xml:space="preserve">: What more can we learn from the story of Cinderella? </w:t>
      </w:r>
      <w:r w:rsidRPr="00850F9B">
        <w:rPr>
          <w:i/>
          <w:iCs/>
        </w:rPr>
        <w:t>Journal of Neurolinguistics</w:t>
      </w:r>
      <w:r w:rsidRPr="00850F9B">
        <w:t xml:space="preserve">, </w:t>
      </w:r>
      <w:r w:rsidRPr="00850F9B">
        <w:rPr>
          <w:i/>
          <w:iCs/>
        </w:rPr>
        <w:t>20</w:t>
      </w:r>
      <w:r w:rsidRPr="00850F9B">
        <w:t xml:space="preserve">(5), 363–394. </w:t>
      </w:r>
      <w:r w:rsidRPr="0034503E">
        <w:rPr>
          <w:rStyle w:val="Hyperlink"/>
          <w:color w:val="000000" w:themeColor="text1"/>
          <w:u w:val="none"/>
        </w:rPr>
        <w:t>https://doi.org/10.1016/j.jneuroling.2007.02.002</w:t>
      </w:r>
    </w:p>
    <w:p w14:paraId="5CEBEC17" w14:textId="77777777" w:rsidR="00092EEF" w:rsidRDefault="00092EEF" w:rsidP="00092EEF"/>
    <w:p w14:paraId="35E81FDD" w14:textId="253F951A" w:rsidR="00092EEF" w:rsidRDefault="00092EEF" w:rsidP="00092EEF">
      <w:r>
        <w:t xml:space="preserve">Click on the hyperlink above to access the article or go to the following URL: </w:t>
      </w:r>
      <w:hyperlink r:id="rId10" w:history="1">
        <w:r w:rsidRPr="0034503E">
          <w:rPr>
            <w:rStyle w:val="Hyperlink"/>
          </w:rPr>
          <w:t>https://www.sciencedirect.com/science/article/pii/S0911604407000127</w:t>
        </w:r>
      </w:hyperlink>
    </w:p>
    <w:p w14:paraId="251B37FB" w14:textId="77777777" w:rsidR="00092EEF" w:rsidRDefault="00092EEF" w:rsidP="00092EEF"/>
    <w:p w14:paraId="61CD26D7" w14:textId="77777777" w:rsidR="00092EEF" w:rsidRDefault="00092EEF" w:rsidP="00092EEF">
      <w:r>
        <w:t>In particular you should look at table B1. The bold figures show performance greater or less than 2 standard deviations above and below the mean. This data is summarised below:</w:t>
      </w:r>
    </w:p>
    <w:p w14:paraId="76FFDB0B" w14:textId="77777777" w:rsidR="00092EEF" w:rsidRDefault="00092EEF" w:rsidP="00D91080"/>
    <w:p w14:paraId="532AB7A5" w14:textId="5961E0B8" w:rsidR="007D4590" w:rsidRDefault="00850F9B" w:rsidP="00D91080">
      <w:r>
        <w:t>In particular you should look at table B1. The bold figures show performance greater or less than 2 standard deviations above and below the mean. This data is summarised below:</w:t>
      </w:r>
    </w:p>
    <w:p w14:paraId="1AF6D647" w14:textId="0A8716B2" w:rsidR="00850F9B" w:rsidRDefault="00850F9B" w:rsidP="00D91080"/>
    <w:p w14:paraId="3BCD0C99" w14:textId="77777777" w:rsidR="0034503E" w:rsidRDefault="0034503E" w:rsidP="00D91080"/>
    <w:p w14:paraId="44691795" w14:textId="77777777" w:rsidR="0034503E" w:rsidRDefault="0034503E" w:rsidP="00D91080"/>
    <w:p w14:paraId="25A6BDF3" w14:textId="77777777" w:rsidR="0034503E" w:rsidRDefault="0034503E" w:rsidP="00D91080"/>
    <w:p w14:paraId="0229A915" w14:textId="5A830825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UTS more than 8.5%</w:t>
      </w:r>
      <w:r>
        <w:t xml:space="preserve"> </w:t>
      </w:r>
      <w:r w:rsidRPr="00850F9B">
        <w:rPr>
          <w:color w:val="808080" w:themeColor="background1" w:themeShade="80"/>
        </w:rPr>
        <w:t>(UTS = “Unidentified Thematic Structure”)</w:t>
      </w:r>
    </w:p>
    <w:p w14:paraId="13483C02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1 argument sentences more than 23%</w:t>
      </w:r>
    </w:p>
    <w:p w14:paraId="5532E71A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2 argument sentences less than 41%</w:t>
      </w:r>
    </w:p>
    <w:p w14:paraId="1CD8C124" w14:textId="77777777" w:rsidR="00850F9B" w:rsidRP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% 3 argument sentences less than 7%</w:t>
      </w:r>
    </w:p>
    <w:p w14:paraId="42763CBF" w14:textId="001A95A8" w:rsidR="00850F9B" w:rsidRDefault="00850F9B" w:rsidP="00850F9B">
      <w:pPr>
        <w:pStyle w:val="ListParagraph"/>
        <w:numPr>
          <w:ilvl w:val="0"/>
          <w:numId w:val="2"/>
        </w:numPr>
        <w:ind w:left="1276"/>
      </w:pPr>
      <w:r w:rsidRPr="00850F9B">
        <w:t>Omission of obligatory arguments in more than 2% of sentences</w:t>
      </w:r>
    </w:p>
    <w:p w14:paraId="16EBF380" w14:textId="77777777" w:rsidR="0076583E" w:rsidRPr="00850F9B" w:rsidRDefault="0076583E" w:rsidP="0076583E"/>
    <w:p w14:paraId="73C9426B" w14:textId="7EC257E4" w:rsidR="0076583E" w:rsidRDefault="00471A87" w:rsidP="0076583E">
      <w:pPr>
        <w:rPr>
          <w:rFonts w:ascii="Times" w:hAnsi="Times" w:cs="Arial"/>
        </w:rPr>
      </w:pPr>
      <w:r w:rsidRPr="0076583E">
        <w:rPr>
          <w:rFonts w:ascii="Times" w:hAnsi="Times" w:cs="Arial"/>
        </w:rPr>
        <w:t>You need to do the following:</w:t>
      </w:r>
    </w:p>
    <w:p w14:paraId="00B2B879" w14:textId="77777777" w:rsidR="0076583E" w:rsidRPr="0076583E" w:rsidRDefault="0076583E" w:rsidP="0076583E">
      <w:pPr>
        <w:rPr>
          <w:rFonts w:ascii="Times" w:hAnsi="Times" w:cs="Arial"/>
        </w:rPr>
      </w:pPr>
    </w:p>
    <w:p w14:paraId="7A12F882" w14:textId="13BDE53F" w:rsidR="00471A87" w:rsidRPr="0076583E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 xml:space="preserve">Count the percentage of </w:t>
      </w:r>
      <w:del w:id="24" w:author="Nick Riches" w:date="2018-12-14T13:26:00Z">
        <w:r w:rsidRPr="0076583E" w:rsidDel="00597006">
          <w:rPr>
            <w:rFonts w:ascii="Times" w:hAnsi="Times" w:cs="Arial"/>
          </w:rPr>
          <w:delText xml:space="preserve">utterances </w:delText>
        </w:r>
      </w:del>
      <w:ins w:id="25" w:author="Nick Riches" w:date="2018-12-14T13:26:00Z">
        <w:r w:rsidR="00597006">
          <w:rPr>
            <w:rFonts w:ascii="Times" w:hAnsi="Times" w:cs="Arial"/>
          </w:rPr>
          <w:t>sentence</w:t>
        </w:r>
        <w:r w:rsidR="00597006" w:rsidRPr="0076583E">
          <w:rPr>
            <w:rFonts w:ascii="Times" w:hAnsi="Times" w:cs="Arial"/>
          </w:rPr>
          <w:t xml:space="preserve">s </w:t>
        </w:r>
      </w:ins>
      <w:r w:rsidRPr="0076583E">
        <w:rPr>
          <w:rFonts w:ascii="Times" w:hAnsi="Times" w:cs="Arial"/>
        </w:rPr>
        <w:t>falling in each category (“Unidentified Thematic Structure”, 1 argument, 2 argument, 3 argument). Present these graphically using tables and/or figures.</w:t>
      </w:r>
    </w:p>
    <w:p w14:paraId="0DCCC73E" w14:textId="0A1D34F2" w:rsidR="00471A87" w:rsidRDefault="00471A87" w:rsidP="0076583E">
      <w:pPr>
        <w:pStyle w:val="ListParagraph"/>
        <w:numPr>
          <w:ilvl w:val="0"/>
          <w:numId w:val="3"/>
        </w:numPr>
        <w:rPr>
          <w:rFonts w:ascii="Times" w:hAnsi="Times" w:cs="Arial"/>
        </w:rPr>
      </w:pPr>
      <w:r w:rsidRPr="0076583E">
        <w:rPr>
          <w:rFonts w:ascii="Times" w:hAnsi="Times" w:cs="Arial"/>
        </w:rPr>
        <w:t>Discuss the extent to which the client has argument structure difficulties, and whether you would prioritise the treatment of argument structure</w:t>
      </w:r>
      <w:r w:rsidR="00573216">
        <w:rPr>
          <w:rFonts w:ascii="Times" w:hAnsi="Times" w:cs="Arial"/>
        </w:rPr>
        <w:t xml:space="preserve"> for this client.</w:t>
      </w:r>
    </w:p>
    <w:p w14:paraId="79AA361D" w14:textId="77777777" w:rsidR="00573216" w:rsidRPr="00573216" w:rsidRDefault="00573216" w:rsidP="00573216">
      <w:pPr>
        <w:rPr>
          <w:rFonts w:ascii="Times" w:hAnsi="Times" w:cs="Arial"/>
        </w:rPr>
      </w:pPr>
    </w:p>
    <w:p w14:paraId="76D82E7E" w14:textId="51BEE0B1" w:rsidR="0076583E" w:rsidRPr="00FF1D36" w:rsidRDefault="0076583E" w:rsidP="00573216">
      <w:pPr>
        <w:pStyle w:val="Heading2"/>
      </w:pPr>
      <w:r w:rsidRPr="00FF1D36">
        <w:t>Practicalities</w:t>
      </w:r>
    </w:p>
    <w:p w14:paraId="22BECD7B" w14:textId="77777777" w:rsidR="00FF1D36" w:rsidRPr="00FF1D36" w:rsidRDefault="00FF1D36" w:rsidP="00FF1D36">
      <w:pPr>
        <w:rPr>
          <w:rFonts w:ascii="Times" w:hAnsi="Times" w:cs="Arial"/>
          <w:b/>
          <w:i/>
        </w:rPr>
      </w:pPr>
    </w:p>
    <w:p w14:paraId="33F176DB" w14:textId="0CDD9FBC" w:rsidR="0076583E" w:rsidRP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Please do all of your work in this Word file. Firstly, annotate the scripts WITH TRACKED CHANGES TURNED ON SO THAT YOUR ANNOTATIONS ARE EASY FOR THE MARKER TO SEE.</w:t>
      </w:r>
    </w:p>
    <w:p w14:paraId="2D459DAE" w14:textId="77777777" w:rsidR="00FF1D36" w:rsidRPr="00FF1D36" w:rsidRDefault="00FF1D36" w:rsidP="00FF1D36">
      <w:pPr>
        <w:rPr>
          <w:rFonts w:ascii="Times" w:hAnsi="Times" w:cs="Arial"/>
        </w:rPr>
      </w:pPr>
    </w:p>
    <w:p w14:paraId="7E61D576" w14:textId="08D498B6" w:rsidR="00FF1D36" w:rsidRDefault="00FF1D36" w:rsidP="00FF1D36">
      <w:pPr>
        <w:rPr>
          <w:rFonts w:ascii="Times" w:hAnsi="Times" w:cs="Arial"/>
        </w:rPr>
      </w:pPr>
      <w:r w:rsidRPr="00FF1D36">
        <w:rPr>
          <w:rFonts w:ascii="Times" w:hAnsi="Times" w:cs="Arial"/>
        </w:rPr>
        <w:t>Secondly, write your report in the space provided at the end of this document. The maximum word length for your report is 300 words</w:t>
      </w:r>
      <w:r w:rsidR="00693470">
        <w:rPr>
          <w:rFonts w:ascii="Times" w:hAnsi="Times" w:cs="Arial"/>
        </w:rPr>
        <w:t xml:space="preserve"> (including references)</w:t>
      </w:r>
      <w:r w:rsidRPr="00FF1D36">
        <w:rPr>
          <w:rFonts w:ascii="Times" w:hAnsi="Times" w:cs="Arial"/>
        </w:rPr>
        <w:t>.</w:t>
      </w:r>
      <w:r w:rsidR="00693470">
        <w:rPr>
          <w:rFonts w:ascii="Times" w:hAnsi="Times" w:cs="Arial"/>
        </w:rPr>
        <w:t xml:space="preserve"> </w:t>
      </w:r>
    </w:p>
    <w:p w14:paraId="6785D587" w14:textId="145D8279" w:rsidR="001F4356" w:rsidRDefault="001F4356" w:rsidP="00FF1D36">
      <w:pPr>
        <w:rPr>
          <w:rFonts w:ascii="Times" w:hAnsi="Times" w:cs="Arial"/>
        </w:rPr>
      </w:pPr>
    </w:p>
    <w:p w14:paraId="62631B0B" w14:textId="23DB0BF4" w:rsidR="001F4356" w:rsidRDefault="00693470" w:rsidP="00FF1D36">
      <w:pPr>
        <w:rPr>
          <w:rFonts w:ascii="Times" w:hAnsi="Times" w:cs="Arial"/>
        </w:rPr>
      </w:pPr>
      <w:r>
        <w:rPr>
          <w:rFonts w:ascii="Times" w:hAnsi="Times" w:cs="Arial"/>
        </w:rPr>
        <w:t>10% of your overall mark will be deducted if you go over this limit.</w:t>
      </w:r>
    </w:p>
    <w:p w14:paraId="4FB367C5" w14:textId="30A0CBAE" w:rsidR="00FF1D36" w:rsidRDefault="00FF1D36" w:rsidP="00FF1D36">
      <w:pPr>
        <w:rPr>
          <w:rFonts w:ascii="Times" w:hAnsi="Times" w:cs="Arial"/>
        </w:rPr>
      </w:pPr>
    </w:p>
    <w:p w14:paraId="23B2A742" w14:textId="1EC857E3" w:rsidR="00FF1D36" w:rsidRPr="00FF1D36" w:rsidRDefault="00FF1D36" w:rsidP="00573216">
      <w:pPr>
        <w:pStyle w:val="Heading2"/>
      </w:pPr>
      <w:r w:rsidRPr="00FF1D36">
        <w:t>Marking scheme</w:t>
      </w:r>
    </w:p>
    <w:p w14:paraId="06E06DEB" w14:textId="6AE58AAA" w:rsidR="00FF1D36" w:rsidRDefault="00FF1D36" w:rsidP="00FF1D36">
      <w:pPr>
        <w:rPr>
          <w:rFonts w:ascii="Times" w:hAnsi="Times" w:cs="Arial"/>
          <w:i/>
        </w:rPr>
      </w:pPr>
    </w:p>
    <w:p w14:paraId="030581BD" w14:textId="54D93378" w:rsidR="00FF1D36" w:rsidRDefault="00FF1D36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1 </w:t>
      </w:r>
      <w:r>
        <w:rPr>
          <w:rFonts w:ascii="Times" w:hAnsi="Times" w:cs="Arial"/>
        </w:rPr>
        <w:t xml:space="preserve">will be quantitatively marked. </w:t>
      </w:r>
      <w:r w:rsidR="00931FC1">
        <w:rPr>
          <w:rFonts w:ascii="Times" w:hAnsi="Times" w:cs="Arial"/>
        </w:rPr>
        <w:t xml:space="preserve">Your answer will be compared against a model answer. For each </w:t>
      </w:r>
      <w:bookmarkStart w:id="26" w:name="_GoBack"/>
      <w:del w:id="27" w:author="Nick Riches" w:date="2018-12-14T13:26:00Z">
        <w:r w:rsidR="00931FC1" w:rsidDel="00597006">
          <w:rPr>
            <w:rFonts w:ascii="Times" w:hAnsi="Times" w:cs="Arial"/>
          </w:rPr>
          <w:delText>utterance</w:delText>
        </w:r>
        <w:bookmarkEnd w:id="26"/>
        <w:r w:rsidR="00931FC1" w:rsidDel="00597006">
          <w:rPr>
            <w:rFonts w:ascii="Times" w:hAnsi="Times" w:cs="Arial"/>
          </w:rPr>
          <w:delText xml:space="preserve"> </w:delText>
        </w:r>
      </w:del>
      <w:ins w:id="28" w:author="Nick Riches" w:date="2018-12-14T13:26:00Z">
        <w:r w:rsidR="00597006">
          <w:rPr>
            <w:rFonts w:ascii="Times" w:hAnsi="Times" w:cs="Arial"/>
          </w:rPr>
          <w:t>sentence</w:t>
        </w:r>
        <w:r w:rsidR="00597006">
          <w:rPr>
            <w:rFonts w:ascii="Times" w:hAnsi="Times" w:cs="Arial"/>
          </w:rPr>
          <w:t xml:space="preserve"> </w:t>
        </w:r>
      </w:ins>
      <w:r w:rsidR="00931FC1">
        <w:rPr>
          <w:rFonts w:ascii="Times" w:hAnsi="Times" w:cs="Arial"/>
        </w:rPr>
        <w:t>where your answer matches the model answer you will receive a point. This will then be converted to a percentage. This will constitute 50% of the overall mark.</w:t>
      </w:r>
    </w:p>
    <w:p w14:paraId="5E551489" w14:textId="0101C36F" w:rsidR="00931FC1" w:rsidRDefault="00931FC1" w:rsidP="00FF1D36">
      <w:pPr>
        <w:rPr>
          <w:rFonts w:ascii="Times" w:hAnsi="Times" w:cs="Arial"/>
        </w:rPr>
      </w:pPr>
    </w:p>
    <w:p w14:paraId="3BB32FDF" w14:textId="723343E5" w:rsidR="00931FC1" w:rsidRDefault="00931FC1" w:rsidP="00FF1D36">
      <w:pPr>
        <w:rPr>
          <w:rFonts w:ascii="Times" w:hAnsi="Times" w:cs="Arial"/>
        </w:rPr>
      </w:pPr>
      <w:r>
        <w:rPr>
          <w:rFonts w:ascii="Times" w:hAnsi="Times" w:cs="Arial"/>
          <w:i/>
        </w:rPr>
        <w:t xml:space="preserve">Part 2 </w:t>
      </w:r>
      <w:r>
        <w:rPr>
          <w:rFonts w:ascii="Times" w:hAnsi="Times" w:cs="Arial"/>
        </w:rPr>
        <w:t>will be graded according to the following scheme:</w:t>
      </w:r>
    </w:p>
    <w:p w14:paraId="0CE5A844" w14:textId="6174E86E" w:rsidR="00931FC1" w:rsidRDefault="00931FC1" w:rsidP="00FF1D36">
      <w:pPr>
        <w:rPr>
          <w:rFonts w:ascii="Times" w:hAnsi="Times" w:cs="Arial"/>
        </w:rPr>
      </w:pPr>
    </w:p>
    <w:p w14:paraId="33D9AB2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DISTINCTION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(70 and above)</w:t>
      </w:r>
    </w:p>
    <w:p w14:paraId="5D05B8D9" w14:textId="2570A87C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clearly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on whether to prioritise the treatment of argument structure is based on</w:t>
      </w:r>
      <w:r w:rsidR="00931FC1">
        <w:rPr>
          <w:rFonts w:ascii="Times" w:hAnsi="Times" w:cs="Arial"/>
        </w:rPr>
        <w:t xml:space="preserve"> extensive reference to the existing research literature.</w:t>
      </w:r>
    </w:p>
    <w:p w14:paraId="668314B6" w14:textId="4DBE7C28" w:rsidR="00931FC1" w:rsidRDefault="00931FC1" w:rsidP="00FF1D36">
      <w:pPr>
        <w:rPr>
          <w:rFonts w:ascii="Times" w:hAnsi="Times" w:cs="Arial"/>
        </w:rPr>
      </w:pPr>
    </w:p>
    <w:p w14:paraId="514C8246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MERIT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(60 and above)</w:t>
      </w:r>
    </w:p>
    <w:p w14:paraId="1FADF5E8" w14:textId="40007536" w:rsidR="00931FC1" w:rsidRDefault="00573216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well presented. There is a c</w:t>
      </w:r>
      <w:r w:rsidR="00931FC1">
        <w:rPr>
          <w:rFonts w:ascii="Times" w:hAnsi="Times" w:cs="Arial"/>
        </w:rPr>
        <w:t xml:space="preserve">lear and detailed discussion. </w:t>
      </w:r>
      <w:r w:rsidR="00450A45">
        <w:rPr>
          <w:rFonts w:ascii="Times" w:hAnsi="Times" w:cs="Arial"/>
        </w:rPr>
        <w:t>The clinical decision is appropriately-motivated</w:t>
      </w:r>
      <w:r w:rsidR="00931FC1">
        <w:rPr>
          <w:rFonts w:ascii="Times" w:hAnsi="Times" w:cs="Arial"/>
        </w:rPr>
        <w:t xml:space="preserve">, but </w:t>
      </w:r>
      <w:r>
        <w:rPr>
          <w:rFonts w:ascii="Times" w:hAnsi="Times" w:cs="Arial"/>
        </w:rPr>
        <w:t xml:space="preserve">is </w:t>
      </w:r>
      <w:r w:rsidR="00931FC1">
        <w:rPr>
          <w:rFonts w:ascii="Times" w:hAnsi="Times" w:cs="Arial"/>
        </w:rPr>
        <w:t xml:space="preserve">not </w:t>
      </w:r>
      <w:r w:rsidR="00450A45">
        <w:rPr>
          <w:rFonts w:ascii="Times" w:hAnsi="Times" w:cs="Arial"/>
        </w:rPr>
        <w:t>sufficiently motivated</w:t>
      </w:r>
      <w:r w:rsidR="00931FC1">
        <w:rPr>
          <w:rFonts w:ascii="Times" w:hAnsi="Times" w:cs="Arial"/>
        </w:rPr>
        <w:t xml:space="preserve"> to merit a distinction. </w:t>
      </w:r>
      <w:r w:rsidR="00450A45">
        <w:rPr>
          <w:rFonts w:ascii="Times" w:hAnsi="Times" w:cs="Arial"/>
        </w:rPr>
        <w:t>There are appropriate</w:t>
      </w:r>
      <w:r w:rsidR="00931FC1">
        <w:rPr>
          <w:rFonts w:ascii="Times" w:hAnsi="Times" w:cs="Arial"/>
        </w:rPr>
        <w:t xml:space="preserve"> references to </w:t>
      </w:r>
      <w:r w:rsidR="00450A45">
        <w:rPr>
          <w:rFonts w:ascii="Times" w:hAnsi="Times" w:cs="Arial"/>
        </w:rPr>
        <w:t xml:space="preserve">the </w:t>
      </w:r>
      <w:r w:rsidR="00931FC1">
        <w:rPr>
          <w:rFonts w:ascii="Times" w:hAnsi="Times" w:cs="Arial"/>
        </w:rPr>
        <w:t>existing research literature.</w:t>
      </w:r>
    </w:p>
    <w:p w14:paraId="328D903C" w14:textId="7BE30AB6" w:rsidR="00931FC1" w:rsidRDefault="00931FC1" w:rsidP="00FF1D36">
      <w:pPr>
        <w:rPr>
          <w:rFonts w:ascii="Times" w:hAnsi="Times" w:cs="Arial"/>
        </w:rPr>
      </w:pPr>
    </w:p>
    <w:p w14:paraId="38790219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PASS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(50 and above)</w:t>
      </w:r>
    </w:p>
    <w:p w14:paraId="501EDBCE" w14:textId="28099A89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lastRenderedPageBreak/>
        <w:t>Data are well presented. There is a s</w:t>
      </w:r>
      <w:r w:rsidR="00931FC1">
        <w:rPr>
          <w:rFonts w:ascii="Times" w:hAnsi="Times" w:cs="Arial"/>
        </w:rPr>
        <w:t xml:space="preserve">uperficial discussion, and </w:t>
      </w:r>
      <w:r>
        <w:rPr>
          <w:rFonts w:ascii="Times" w:hAnsi="Times" w:cs="Arial"/>
        </w:rPr>
        <w:t xml:space="preserve">a </w:t>
      </w:r>
      <w:r w:rsidR="00931FC1">
        <w:rPr>
          <w:rFonts w:ascii="Times" w:hAnsi="Times" w:cs="Arial"/>
        </w:rPr>
        <w:t xml:space="preserve">weak motivation for </w:t>
      </w:r>
      <w:r>
        <w:rPr>
          <w:rFonts w:ascii="Times" w:hAnsi="Times" w:cs="Arial"/>
        </w:rPr>
        <w:t>the</w:t>
      </w:r>
      <w:r w:rsidR="00931FC1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clinical decision</w:t>
      </w:r>
      <w:r w:rsidR="00931FC1">
        <w:rPr>
          <w:rFonts w:ascii="Times" w:hAnsi="Times" w:cs="Arial"/>
        </w:rPr>
        <w:t xml:space="preserve">. </w:t>
      </w:r>
      <w:r>
        <w:rPr>
          <w:rFonts w:ascii="Times" w:hAnsi="Times" w:cs="Arial"/>
        </w:rPr>
        <w:t>There is l</w:t>
      </w:r>
      <w:r w:rsidR="00931FC1">
        <w:rPr>
          <w:rFonts w:ascii="Times" w:hAnsi="Times" w:cs="Arial"/>
        </w:rPr>
        <w:t xml:space="preserve">imited reference to the research literature. </w:t>
      </w:r>
      <w:r>
        <w:rPr>
          <w:rFonts w:ascii="Times" w:hAnsi="Times" w:cs="Arial"/>
        </w:rPr>
        <w:t>The assignment d</w:t>
      </w:r>
      <w:r w:rsidR="00931FC1">
        <w:rPr>
          <w:rFonts w:ascii="Times" w:hAnsi="Times" w:cs="Arial"/>
        </w:rPr>
        <w:t>emonstrates sufficient understanding to obtain a pass grade.</w:t>
      </w:r>
    </w:p>
    <w:p w14:paraId="4904C677" w14:textId="573E9D71" w:rsidR="00931FC1" w:rsidRDefault="00931FC1" w:rsidP="00FF1D36">
      <w:pPr>
        <w:rPr>
          <w:rFonts w:ascii="Times" w:hAnsi="Times" w:cs="Arial"/>
        </w:rPr>
      </w:pPr>
    </w:p>
    <w:p w14:paraId="653621D7" w14:textId="77777777" w:rsidR="00450A45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  <w:b/>
        </w:rPr>
        <w:t>**</w:t>
      </w:r>
      <w:r w:rsidR="00931FC1" w:rsidRPr="00450A45">
        <w:rPr>
          <w:rFonts w:ascii="Times" w:hAnsi="Times" w:cs="Arial"/>
          <w:b/>
        </w:rPr>
        <w:t>FAIL</w:t>
      </w:r>
      <w:r>
        <w:rPr>
          <w:rFonts w:ascii="Times" w:hAnsi="Times" w:cs="Arial"/>
          <w:b/>
        </w:rPr>
        <w:t>**</w:t>
      </w:r>
      <w:r w:rsidR="00931FC1">
        <w:rPr>
          <w:rFonts w:ascii="Times" w:hAnsi="Times" w:cs="Arial"/>
        </w:rPr>
        <w:t xml:space="preserve"> (below 50)</w:t>
      </w:r>
    </w:p>
    <w:p w14:paraId="182AEC91" w14:textId="20FADA23" w:rsidR="00931FC1" w:rsidRDefault="00450A45" w:rsidP="00FF1D36">
      <w:pPr>
        <w:rPr>
          <w:rFonts w:ascii="Times" w:hAnsi="Times" w:cs="Arial"/>
        </w:rPr>
      </w:pPr>
      <w:r>
        <w:rPr>
          <w:rFonts w:ascii="Times" w:hAnsi="Times" w:cs="Arial"/>
        </w:rPr>
        <w:t>Data are poorly presented, and the clinical decision is poorly motivated, with scant reference to the research literature.</w:t>
      </w:r>
    </w:p>
    <w:p w14:paraId="27E9DC8D" w14:textId="48546B69" w:rsidR="00FF1D36" w:rsidRDefault="00FF1D36" w:rsidP="00FF1D36">
      <w:pPr>
        <w:rPr>
          <w:rFonts w:ascii="Times" w:hAnsi="Times" w:cs="Arial"/>
          <w:i/>
          <w:sz w:val="22"/>
          <w:szCs w:val="22"/>
        </w:rPr>
      </w:pPr>
    </w:p>
    <w:p w14:paraId="69A98192" w14:textId="26DCA37E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4AD2A5F4" w14:textId="0E355900" w:rsidR="00450A45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2FA4179D" w14:textId="33D432D5" w:rsidR="00450A45" w:rsidRDefault="00450A45" w:rsidP="00450A45">
      <w:pPr>
        <w:pStyle w:val="Heading2"/>
      </w:pPr>
      <w:r>
        <w:t>The transcripts.</w:t>
      </w:r>
    </w:p>
    <w:p w14:paraId="1076D494" w14:textId="77777777" w:rsidR="00450A45" w:rsidRPr="00FF1D36" w:rsidRDefault="00450A45" w:rsidP="00FF1D36">
      <w:pPr>
        <w:rPr>
          <w:rFonts w:ascii="Times" w:hAnsi="Times" w:cs="Arial"/>
          <w:i/>
          <w:sz w:val="22"/>
          <w:szCs w:val="22"/>
        </w:rPr>
      </w:pPr>
    </w:p>
    <w:p w14:paraId="72ECB38F" w14:textId="4B05E23D" w:rsidR="00D91080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DON’T FORGET TO SWITCH ON “TRACK CHANGES”</w:t>
      </w:r>
    </w:p>
    <w:p w14:paraId="7B4D6BE8" w14:textId="77777777" w:rsidR="005F50A3" w:rsidRDefault="005F50A3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DD8AF16" w14:textId="71235124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>5. CG</w:t>
      </w:r>
    </w:p>
    <w:p w14:paraId="7CC1DEAB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Details: Female, 47 year old, 2 years post-onset, non-fluent. </w:t>
      </w:r>
    </w:p>
    <w:p w14:paraId="348833BE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9228DA">
        <w:rPr>
          <w:rFonts w:ascii="Arial" w:hAnsi="Arial" w:cs="Arial"/>
          <w:b/>
          <w:sz w:val="22"/>
          <w:szCs w:val="22"/>
        </w:rPr>
        <w:t xml:space="preserve">Rate: 19.39 wpm </w:t>
      </w:r>
    </w:p>
    <w:p w14:paraId="6835CFF8" w14:textId="77777777" w:rsidR="00C905F8" w:rsidRPr="009228DA" w:rsidRDefault="00C905F8" w:rsidP="00C905F8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3785606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the ugly sisters .................. I don't know ....................</w:t>
      </w:r>
    </w:p>
    <w:p w14:paraId="6A892AD3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scrubbing the floor and the three sisters 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</w:p>
    <w:p w14:paraId="2B3CCA3A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....dressing up ............... she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 two sisters have got an </w:t>
      </w:r>
    </w:p>
    <w:p w14:paraId="5626EA49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invitation 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got none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.................. the </w:t>
      </w:r>
    </w:p>
    <w:p w14:paraId="2DF6DCD8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fairy godmother 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 she .. has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 a carriage </w:t>
      </w:r>
    </w:p>
    <w:p w14:paraId="72831AA4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and horses.... the horses are  horses have mice and the pumpkin no horses are</w:t>
      </w:r>
    </w:p>
    <w:p w14:paraId="2AA1ED0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mice and carriage is a pumpkin oh no speech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 at the</w:t>
      </w:r>
    </w:p>
    <w:p w14:paraId="21100615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ball and he . she meets the prince charming .................................</w:t>
      </w:r>
    </w:p>
    <w:p w14:paraId="7EC61EDA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twelve o'clock and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have to leave and .... she loses her shoe</w:t>
      </w:r>
    </w:p>
    <w:p w14:paraId="119A9F7D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and prince charming ......... picks up the shoe and ........</w:t>
      </w:r>
    </w:p>
    <w:p w14:paraId="73E52F7C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keeps it .....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 the ugly sisters </w:t>
      </w:r>
      <w:proofErr w:type="spellStart"/>
      <w:r w:rsidRPr="009228DA">
        <w:rPr>
          <w:rFonts w:ascii="Arial" w:hAnsi="Arial" w:cs="Arial"/>
          <w:sz w:val="22"/>
          <w:szCs w:val="22"/>
        </w:rPr>
        <w:t>erm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 force the shoe on but ..</w:t>
      </w:r>
    </w:p>
    <w:p w14:paraId="3A5BA747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doesn't fit and </w:t>
      </w:r>
      <w:proofErr w:type="spellStart"/>
      <w:r w:rsidRPr="009228DA">
        <w:rPr>
          <w:rFonts w:ascii="Arial" w:hAnsi="Arial" w:cs="Arial"/>
          <w:sz w:val="22"/>
          <w:szCs w:val="22"/>
        </w:rPr>
        <w:t>er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 but </w:t>
      </w:r>
      <w:proofErr w:type="spellStart"/>
      <w:r w:rsidRPr="009228DA">
        <w:rPr>
          <w:rFonts w:ascii="Arial" w:hAnsi="Arial" w:cs="Arial"/>
          <w:sz w:val="22"/>
          <w:szCs w:val="22"/>
        </w:rPr>
        <w:t>cinderella's</w:t>
      </w:r>
      <w:proofErr w:type="spellEnd"/>
      <w:r w:rsidRPr="009228DA">
        <w:rPr>
          <w:rFonts w:ascii="Arial" w:hAnsi="Arial" w:cs="Arial"/>
          <w:sz w:val="22"/>
          <w:szCs w:val="22"/>
        </w:rPr>
        <w:t xml:space="preserve"> ................. does no</w:t>
      </w:r>
    </w:p>
    <w:p w14:paraId="692D12C0" w14:textId="77777777" w:rsidR="00C905F8" w:rsidRPr="009228DA" w:rsidRDefault="00C905F8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  .................... what's the verb .... oh dear me ....................</w:t>
      </w:r>
    </w:p>
    <w:p w14:paraId="0135464A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SLT: OK just go onto the next bit </w:t>
      </w:r>
    </w:p>
    <w:p w14:paraId="73D645FE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>CG: ....................</w:t>
      </w:r>
    </w:p>
    <w:p w14:paraId="7E481B8E" w14:textId="77777777" w:rsidR="00C905F8" w:rsidRPr="009E405A" w:rsidRDefault="00C905F8" w:rsidP="00C905F8">
      <w:pPr>
        <w:spacing w:line="480" w:lineRule="auto"/>
        <w:rPr>
          <w:rFonts w:ascii="Arial" w:hAnsi="Arial" w:cs="Arial"/>
          <w:color w:val="808080" w:themeColor="background1" w:themeShade="80"/>
          <w:sz w:val="20"/>
          <w:szCs w:val="22"/>
        </w:rPr>
      </w:pPr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lastRenderedPageBreak/>
        <w:t xml:space="preserve">SLT:  OK so the shoe fits </w:t>
      </w:r>
      <w:proofErr w:type="spellStart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>cinderella</w:t>
      </w:r>
      <w:proofErr w:type="spellEnd"/>
      <w:r w:rsidRPr="009E405A">
        <w:rPr>
          <w:rFonts w:ascii="Arial" w:hAnsi="Arial" w:cs="Arial"/>
          <w:color w:val="808080" w:themeColor="background1" w:themeShade="80"/>
          <w:sz w:val="20"/>
          <w:szCs w:val="22"/>
        </w:rPr>
        <w:t xml:space="preserve"> doesn't it and then what happens </w:t>
      </w:r>
    </w:p>
    <w:p w14:paraId="2F560CC0" w14:textId="77777777" w:rsidR="00C905F8" w:rsidRPr="009228DA" w:rsidRDefault="00C905F8" w:rsidP="00C905F8">
      <w:pPr>
        <w:spacing w:line="480" w:lineRule="auto"/>
        <w:rPr>
          <w:rFonts w:ascii="Arial" w:hAnsi="Arial" w:cs="Arial"/>
          <w:sz w:val="22"/>
          <w:szCs w:val="22"/>
        </w:rPr>
      </w:pPr>
      <w:r w:rsidRPr="009228DA">
        <w:rPr>
          <w:rFonts w:ascii="Arial" w:hAnsi="Arial" w:cs="Arial"/>
          <w:sz w:val="22"/>
          <w:szCs w:val="22"/>
        </w:rPr>
        <w:t xml:space="preserve">CG: yes and after that ..... ever happily ever after  </w:t>
      </w:r>
    </w:p>
    <w:p w14:paraId="6060A254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</w:p>
    <w:p w14:paraId="76404E2C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Pr="000A7A99">
        <w:rPr>
          <w:rFonts w:ascii="Arial" w:hAnsi="Arial" w:cs="Arial"/>
          <w:b/>
          <w:sz w:val="22"/>
          <w:szCs w:val="22"/>
        </w:rPr>
        <w:t>MK</w:t>
      </w:r>
    </w:p>
    <w:p w14:paraId="1C03F023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t xml:space="preserve">Details: Female, 67 year old, 2 years post-onset, non-fluent. </w:t>
      </w:r>
    </w:p>
    <w:p w14:paraId="5E2035D2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0A7A99">
        <w:rPr>
          <w:rFonts w:ascii="Arial" w:hAnsi="Arial" w:cs="Arial"/>
          <w:b/>
          <w:sz w:val="22"/>
          <w:szCs w:val="22"/>
        </w:rPr>
        <w:t xml:space="preserve">Rate: 23.13 wpm </w:t>
      </w:r>
    </w:p>
    <w:p w14:paraId="14BDA198" w14:textId="77777777" w:rsidR="005B50D0" w:rsidRPr="000A7A99" w:rsidRDefault="005B50D0" w:rsidP="005F50A3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49ECF1B3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>MK: once upon a time is Cinderella .  two ugly sister ... and she was made do all</w:t>
      </w:r>
    </w:p>
    <w:p w14:paraId="3AB92059" w14:textId="79D2115D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the work and the fairy godmother ............... come ............</w:t>
      </w:r>
    </w:p>
    <w:p w14:paraId="7E327F58" w14:textId="0AF1229C" w:rsidR="005B50D0" w:rsidRPr="005F50A3" w:rsidRDefault="005B50D0" w:rsidP="005F50A3">
      <w:pPr>
        <w:spacing w:line="480" w:lineRule="auto"/>
        <w:rPr>
          <w:rFonts w:ascii="Arial" w:hAnsi="Arial" w:cs="Arial"/>
          <w:sz w:val="20"/>
          <w:szCs w:val="20"/>
        </w:rPr>
      </w:pPr>
      <w:r w:rsidRPr="005B50D0">
        <w:rPr>
          <w:rFonts w:ascii="Arial" w:hAnsi="Arial" w:cs="Arial"/>
          <w:color w:val="808080" w:themeColor="background1" w:themeShade="80"/>
          <w:sz w:val="20"/>
          <w:szCs w:val="20"/>
        </w:rPr>
        <w:t>SLT: take your time</w:t>
      </w:r>
    </w:p>
    <w:p w14:paraId="612E11DB" w14:textId="6B1ACCDF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MK: ............. the </w:t>
      </w:r>
      <w:proofErr w:type="spellStart"/>
      <w:r w:rsidRPr="000A7A99">
        <w:rPr>
          <w:rFonts w:ascii="Arial" w:hAnsi="Arial" w:cs="Arial"/>
          <w:sz w:val="22"/>
          <w:szCs w:val="22"/>
        </w:rPr>
        <w:t>the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two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ugly sisters were going the ball and the fairy</w:t>
      </w:r>
    </w:p>
    <w:p w14:paraId="3F6FD780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.......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... </w:t>
      </w:r>
      <w:proofErr w:type="spellStart"/>
      <w:r w:rsidRPr="000A7A99">
        <w:rPr>
          <w:rFonts w:ascii="Arial" w:hAnsi="Arial" w:cs="Arial"/>
          <w:sz w:val="22"/>
          <w:szCs w:val="22"/>
        </w:rPr>
        <w:t>telled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 Cinders ........ would she go to the ball</w:t>
      </w:r>
    </w:p>
    <w:p w14:paraId="40AB1447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 and ... she got the mice .. and  lovely dress .................... and</w:t>
      </w:r>
    </w:p>
    <w:p w14:paraId="7E35CC45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when she went to the ball ......... the prince dance with her and the fairy</w:t>
      </w:r>
    </w:p>
    <w:p w14:paraId="70EA6328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godmother ..... said twelve o'clock and </w:t>
      </w:r>
      <w:proofErr w:type="spellStart"/>
      <w:r w:rsidRPr="000A7A99">
        <w:rPr>
          <w:rFonts w:ascii="Arial" w:hAnsi="Arial" w:cs="Arial"/>
          <w:sz w:val="22"/>
          <w:szCs w:val="22"/>
        </w:rPr>
        <w:t>er</w:t>
      </w:r>
      <w:proofErr w:type="spellEnd"/>
      <w:r w:rsidRPr="000A7A99">
        <w:rPr>
          <w:rFonts w:ascii="Arial" w:hAnsi="Arial" w:cs="Arial"/>
          <w:sz w:val="22"/>
          <w:szCs w:val="22"/>
        </w:rPr>
        <w:t xml:space="preserve"> ...... clock struck twelve o'clock</w:t>
      </w:r>
    </w:p>
    <w:p w14:paraId="6AEAEB8B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and she run out of the  ... leaving her slipper behind .......  and the </w:t>
      </w:r>
    </w:p>
    <w:p w14:paraId="515B10A2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prince came ........... with the .. two ugly sisters won't fit the shoe</w:t>
      </w:r>
    </w:p>
    <w:p w14:paraId="2D99E84D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......... Cinders fit the shoe ......  prince married her (laughs) and lived</w:t>
      </w:r>
    </w:p>
    <w:p w14:paraId="04719676" w14:textId="77777777" w:rsidR="005B50D0" w:rsidRPr="000A7A99" w:rsidRDefault="005B50D0" w:rsidP="005F50A3">
      <w:pPr>
        <w:spacing w:line="480" w:lineRule="auto"/>
        <w:rPr>
          <w:rFonts w:ascii="Arial" w:hAnsi="Arial" w:cs="Arial"/>
          <w:sz w:val="22"/>
          <w:szCs w:val="22"/>
        </w:rPr>
      </w:pPr>
      <w:r w:rsidRPr="000A7A99">
        <w:rPr>
          <w:rFonts w:ascii="Arial" w:hAnsi="Arial" w:cs="Arial"/>
          <w:sz w:val="22"/>
          <w:szCs w:val="22"/>
        </w:rPr>
        <w:t xml:space="preserve">  happily ever after</w:t>
      </w:r>
    </w:p>
    <w:p w14:paraId="1333E676" w14:textId="6EAED571" w:rsidR="00450A45" w:rsidRDefault="00450A45">
      <w:pPr>
        <w:spacing w:after="160" w:line="259" w:lineRule="auto"/>
      </w:pPr>
      <w:r>
        <w:br w:type="page"/>
      </w:r>
    </w:p>
    <w:p w14:paraId="443F3581" w14:textId="67CC724C" w:rsidR="002F2E62" w:rsidRDefault="00450A45" w:rsidP="00450A45">
      <w:pPr>
        <w:pStyle w:val="Heading2"/>
      </w:pPr>
      <w:r>
        <w:lastRenderedPageBreak/>
        <w:t>Brief report</w:t>
      </w:r>
    </w:p>
    <w:p w14:paraId="2736850B" w14:textId="11DCD033" w:rsidR="00450A45" w:rsidRDefault="00450A45" w:rsidP="00450A45">
      <w:pPr>
        <w:rPr>
          <w:rFonts w:ascii="Times" w:hAnsi="Times" w:cs="Arial"/>
        </w:rPr>
      </w:pPr>
      <w:r>
        <w:t>In the space belo</w:t>
      </w:r>
      <w:r w:rsidR="001F4356">
        <w:t>w</w:t>
      </w:r>
      <w:r>
        <w:t xml:space="preserve"> </w:t>
      </w:r>
      <w:r>
        <w:rPr>
          <w:rFonts w:ascii="Times" w:hAnsi="Times" w:cs="Arial"/>
        </w:rPr>
        <w:t>d</w:t>
      </w:r>
      <w:r w:rsidRPr="00450A45">
        <w:rPr>
          <w:rFonts w:ascii="Times" w:hAnsi="Times" w:cs="Arial"/>
        </w:rPr>
        <w:t>iscuss the extent to which the client has argument structure difficulties, and whether you would prioritise the treatment of argument structure for this client.</w:t>
      </w:r>
    </w:p>
    <w:p w14:paraId="327D63DB" w14:textId="0F6CA5FF" w:rsidR="00450A45" w:rsidRDefault="00450A45" w:rsidP="00450A45">
      <w:pPr>
        <w:rPr>
          <w:rFonts w:ascii="Times" w:hAnsi="Times" w:cs="Arial"/>
        </w:rPr>
      </w:pPr>
    </w:p>
    <w:p w14:paraId="5628EE85" w14:textId="0E0AC9D1" w:rsidR="00450A45" w:rsidRPr="00450A45" w:rsidRDefault="00450A45" w:rsidP="00450A45">
      <w:pPr>
        <w:rPr>
          <w:rFonts w:ascii="Times" w:hAnsi="Times" w:cs="Arial"/>
          <w:b/>
        </w:rPr>
      </w:pPr>
      <w:r w:rsidRPr="00450A45">
        <w:rPr>
          <w:rFonts w:ascii="Times" w:hAnsi="Times" w:cs="Arial"/>
          <w:b/>
        </w:rPr>
        <w:t>You have 300 words</w:t>
      </w:r>
    </w:p>
    <w:p w14:paraId="2949CE1D" w14:textId="5ADE8F91" w:rsidR="00450A45" w:rsidRPr="00450A45" w:rsidRDefault="00450A45" w:rsidP="00450A45"/>
    <w:sectPr w:rsidR="00450A45" w:rsidRPr="0045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36C7"/>
    <w:multiLevelType w:val="hybridMultilevel"/>
    <w:tmpl w:val="417215AA"/>
    <w:lvl w:ilvl="0" w:tplc="29B43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3B7"/>
    <w:multiLevelType w:val="hybridMultilevel"/>
    <w:tmpl w:val="0B783DFC"/>
    <w:lvl w:ilvl="0" w:tplc="527604D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3AD"/>
    <w:multiLevelType w:val="hybridMultilevel"/>
    <w:tmpl w:val="E766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2985"/>
    <w:multiLevelType w:val="hybridMultilevel"/>
    <w:tmpl w:val="3F5E507C"/>
    <w:lvl w:ilvl="0" w:tplc="2BA6D5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D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E69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AA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035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E76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C38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61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A4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6F7309"/>
    <w:multiLevelType w:val="hybridMultilevel"/>
    <w:tmpl w:val="D58AB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1F396E"/>
    <w:multiLevelType w:val="hybridMultilevel"/>
    <w:tmpl w:val="DC042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 Riches">
    <w15:presenceInfo w15:providerId="AD" w15:userId="S-1-5-21-1417001333-839522115-1801674531-2078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2F"/>
    <w:rsid w:val="00092EEF"/>
    <w:rsid w:val="000F1EC7"/>
    <w:rsid w:val="001F4356"/>
    <w:rsid w:val="002F2E62"/>
    <w:rsid w:val="0034503E"/>
    <w:rsid w:val="00446ED0"/>
    <w:rsid w:val="00450A45"/>
    <w:rsid w:val="00471A87"/>
    <w:rsid w:val="004A74D4"/>
    <w:rsid w:val="004B0A14"/>
    <w:rsid w:val="00573216"/>
    <w:rsid w:val="00582382"/>
    <w:rsid w:val="00597006"/>
    <w:rsid w:val="005B3D71"/>
    <w:rsid w:val="005B50D0"/>
    <w:rsid w:val="005F50A3"/>
    <w:rsid w:val="00693470"/>
    <w:rsid w:val="0076583E"/>
    <w:rsid w:val="007D4590"/>
    <w:rsid w:val="007F22F4"/>
    <w:rsid w:val="00850F9B"/>
    <w:rsid w:val="00931FC1"/>
    <w:rsid w:val="00C905F8"/>
    <w:rsid w:val="00D91080"/>
    <w:rsid w:val="00E81F2F"/>
    <w:rsid w:val="00F50D68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C43"/>
  <w15:chartTrackingRefBased/>
  <w15:docId w15:val="{74B70553-0A2D-864C-A2BC-4AE82732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21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73216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910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9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F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3216"/>
    <w:rPr>
      <w:rFonts w:asciiTheme="majorHAnsi" w:eastAsiaTheme="majorEastAsia" w:hAnsiTheme="majorHAnsi" w:cstheme="majorBidi"/>
      <w:b/>
      <w:color w:val="000000" w:themeColor="text1"/>
      <w:sz w:val="3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3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7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94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15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48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93934X9992285X?via%3Dihu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093934X9992285X?via%3Dihub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0093934X899003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science/article/pii/0093934X89900308" TargetMode="External"/><Relationship Id="rId10" Type="http://schemas.openxmlformats.org/officeDocument/2006/relationships/hyperlink" Target="https://www.sciencedirect.com/science/article/pii/S0911604407000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911604407000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Riches</dc:creator>
  <cp:keywords/>
  <dc:description/>
  <cp:lastModifiedBy>Nick Riches</cp:lastModifiedBy>
  <cp:revision>3</cp:revision>
  <dcterms:created xsi:type="dcterms:W3CDTF">2018-12-14T13:17:00Z</dcterms:created>
  <dcterms:modified xsi:type="dcterms:W3CDTF">2018-12-14T14:02:00Z</dcterms:modified>
</cp:coreProperties>
</file>